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FEC" w:rsidRDefault="0029725D">
      <w:pPr>
        <w:pStyle w:val="Title"/>
      </w:pPr>
      <w:r>
        <w:t>Michigame Highlands Exploration</w:t>
      </w:r>
    </w:p>
    <w:p w:rsidR="00A10FEC" w:rsidRDefault="0029725D">
      <w:pPr>
        <w:pStyle w:val="Author"/>
      </w:pPr>
      <w:r>
        <w:t>Laura Slavsky - Conservation Data Lab</w:t>
      </w:r>
    </w:p>
    <w:p w:rsidR="00A10FEC" w:rsidRDefault="0029725D">
      <w:pPr>
        <w:pStyle w:val="Date"/>
      </w:pPr>
      <w:r>
        <w:t>4/20/2020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02497213"/>
        <w:docPartObj>
          <w:docPartGallery w:val="Table of Contents"/>
          <w:docPartUnique/>
        </w:docPartObj>
      </w:sdtPr>
      <w:sdtEndPr/>
      <w:sdtContent>
        <w:p w:rsidR="00A10FEC" w:rsidRDefault="0029725D">
          <w:pPr>
            <w:pStyle w:val="TOCHeading"/>
          </w:pPr>
          <w:r>
            <w:t>Table of Contents</w:t>
          </w:r>
        </w:p>
        <w:p w:rsidR="007960A4" w:rsidRDefault="0029725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960A4">
            <w:fldChar w:fldCharType="separate"/>
          </w:r>
          <w:hyperlink w:anchor="_Toc45528394" w:history="1">
            <w:r w:rsidR="007960A4" w:rsidRPr="006F23A2">
              <w:rPr>
                <w:rStyle w:val="Hyperlink"/>
                <w:noProof/>
              </w:rPr>
              <w:t>Questions for Exploration:</w:t>
            </w:r>
            <w:r w:rsidR="007960A4">
              <w:rPr>
                <w:noProof/>
                <w:webHidden/>
              </w:rPr>
              <w:tab/>
            </w:r>
            <w:r w:rsidR="007960A4">
              <w:rPr>
                <w:noProof/>
                <w:webHidden/>
              </w:rPr>
              <w:fldChar w:fldCharType="begin"/>
            </w:r>
            <w:r w:rsidR="007960A4">
              <w:rPr>
                <w:noProof/>
                <w:webHidden/>
              </w:rPr>
              <w:instrText xml:space="preserve"> PAGEREF _Toc45528394 \h </w:instrText>
            </w:r>
            <w:r w:rsidR="007960A4">
              <w:rPr>
                <w:noProof/>
                <w:webHidden/>
              </w:rPr>
            </w:r>
            <w:r w:rsidR="007960A4">
              <w:rPr>
                <w:noProof/>
                <w:webHidden/>
              </w:rPr>
              <w:fldChar w:fldCharType="separate"/>
            </w:r>
            <w:r w:rsidR="007960A4">
              <w:rPr>
                <w:noProof/>
                <w:webHidden/>
              </w:rPr>
              <w:t>1</w:t>
            </w:r>
            <w:r w:rsidR="007960A4"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528395" w:history="1">
            <w:r w:rsidRPr="006F23A2">
              <w:rPr>
                <w:rStyle w:val="Hyperlink"/>
                <w:noProof/>
              </w:rPr>
              <w:t>Background &amp; Brief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28396" w:history="1">
            <w:r w:rsidRPr="006F23A2">
              <w:rPr>
                <w:rStyle w:val="Hyperlink"/>
                <w:noProof/>
              </w:rPr>
              <w:t>What is BPS? &amp; EVT?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28397" w:history="1">
            <w:r w:rsidRPr="006F23A2">
              <w:rPr>
                <w:rStyle w:val="Hyperlink"/>
                <w:noProof/>
              </w:rPr>
              <w:t>Group Names and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528398" w:history="1">
            <w:r w:rsidRPr="006F23A2">
              <w:rPr>
                <w:rStyle w:val="Hyperlink"/>
                <w:noProof/>
              </w:rPr>
              <w:t>Bigger Picture: Group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28399" w:history="1">
            <w:r w:rsidRPr="006F23A2">
              <w:rPr>
                <w:rStyle w:val="Hyperlink"/>
                <w:noProof/>
              </w:rPr>
              <w:t>Historical Group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28400" w:history="1">
            <w:r w:rsidRPr="006F23A2">
              <w:rPr>
                <w:rStyle w:val="Hyperlink"/>
                <w:noProof/>
              </w:rPr>
              <w:t>Current Group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28401" w:history="1">
            <w:r w:rsidRPr="006F23A2">
              <w:rPr>
                <w:rStyle w:val="Hyperlink"/>
                <w:noProof/>
              </w:rPr>
              <w:t>Group Names 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528402" w:history="1">
            <w:r w:rsidRPr="006F23A2">
              <w:rPr>
                <w:rStyle w:val="Hyperlink"/>
                <w:noProof/>
              </w:rPr>
              <w:t>More Detailed: Ecosystem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28403" w:history="1">
            <w:r w:rsidRPr="006F23A2">
              <w:rPr>
                <w:rStyle w:val="Hyperlink"/>
                <w:noProof/>
              </w:rPr>
              <w:t>Historical Ecosystem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28404" w:history="1">
            <w:r w:rsidRPr="006F23A2">
              <w:rPr>
                <w:rStyle w:val="Hyperlink"/>
                <w:noProof/>
              </w:rPr>
              <w:t>Current Ecosystem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28405" w:history="1">
            <w:r w:rsidRPr="006F23A2">
              <w:rPr>
                <w:rStyle w:val="Hyperlink"/>
                <w:noProof/>
              </w:rPr>
              <w:t>Ecosystem Names 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528406" w:history="1">
            <w:r w:rsidRPr="006F23A2">
              <w:rPr>
                <w:rStyle w:val="Hyperlink"/>
                <w:noProof/>
              </w:rPr>
              <w:t>Existing Vegetation Height &amp; 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28407" w:history="1">
            <w:r w:rsidRPr="006F23A2">
              <w:rPr>
                <w:rStyle w:val="Hyperlink"/>
                <w:noProof/>
              </w:rPr>
              <w:t>How to read a Heatmap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28408" w:history="1">
            <w:r w:rsidRPr="006F23A2">
              <w:rPr>
                <w:rStyle w:val="Hyperlink"/>
                <w:noProof/>
              </w:rPr>
              <w:t>Existing Vegetation Cover (EVC)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528409" w:history="1">
            <w:r w:rsidRPr="006F23A2">
              <w:rPr>
                <w:rStyle w:val="Hyperlink"/>
                <w:noProof/>
              </w:rPr>
              <w:t>Existing Vegetation Height (EVH)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A4" w:rsidRDefault="007960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528410" w:history="1">
            <w:r w:rsidRPr="006F23A2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FEC" w:rsidRDefault="0029725D">
          <w:r>
            <w:fldChar w:fldCharType="end"/>
          </w:r>
        </w:p>
      </w:sdtContent>
    </w:sdt>
    <w:p w:rsidR="00A10FEC" w:rsidRDefault="0029725D">
      <w:pPr>
        <w:pStyle w:val="FirstParagraph"/>
      </w:pPr>
      <w:r>
        <w:t>(Put photo of map here)</w:t>
      </w:r>
    </w:p>
    <w:p w:rsidR="00A10FEC" w:rsidRDefault="0029725D">
      <w:pPr>
        <w:pStyle w:val="Heading1"/>
      </w:pPr>
      <w:bookmarkStart w:id="0" w:name="questions-for-exploration"/>
      <w:bookmarkStart w:id="1" w:name="_Toc45528394"/>
      <w:r>
        <w:t xml:space="preserve">Questions </w:t>
      </w:r>
      <w:del w:id="2" w:author="Randy L. Swaty" w:date="2020-07-13T10:27:00Z">
        <w:r w:rsidDel="007960A4">
          <w:delText>for Exploration</w:delText>
        </w:r>
      </w:del>
      <w:ins w:id="3" w:author="Randy L. Swaty" w:date="2020-07-13T10:27:00Z">
        <w:r w:rsidR="007960A4">
          <w:t>, data and methods</w:t>
        </w:r>
      </w:ins>
      <w:r>
        <w:t>:</w:t>
      </w:r>
      <w:bookmarkEnd w:id="0"/>
      <w:bookmarkEnd w:id="1"/>
    </w:p>
    <w:p w:rsidR="007960A4" w:rsidRDefault="0029725D">
      <w:pPr>
        <w:pStyle w:val="FirstParagraph"/>
        <w:rPr>
          <w:ins w:id="4" w:author="Randy L. Swaty" w:date="2020-07-13T10:27:00Z"/>
        </w:rPr>
      </w:pPr>
      <w:r>
        <w:t xml:space="preserve">This document explores the question: </w:t>
      </w:r>
      <w:r>
        <w:rPr>
          <w:b/>
        </w:rPr>
        <w:t xml:space="preserve">What </w:t>
      </w:r>
      <w:del w:id="5" w:author="Randy L. Swaty" w:date="2020-07-13T10:28:00Z">
        <w:r w:rsidDel="007960A4">
          <w:rPr>
            <w:b/>
          </w:rPr>
          <w:delText>are the conditions of the</w:delText>
        </w:r>
      </w:del>
      <w:ins w:id="6" w:author="Randy L. Swaty" w:date="2020-07-13T10:28:00Z">
        <w:r w:rsidR="007960A4">
          <w:rPr>
            <w:b/>
          </w:rPr>
          <w:t>structural conditions of the</w:t>
        </w:r>
      </w:ins>
      <w:r>
        <w:rPr>
          <w:b/>
        </w:rPr>
        <w:t xml:space="preserve"> ecosystems </w:t>
      </w:r>
      <w:del w:id="7" w:author="Randy L. Swaty" w:date="2020-07-13T10:28:00Z">
        <w:r w:rsidDel="007960A4">
          <w:rPr>
            <w:b/>
          </w:rPr>
          <w:delText>of the</w:delText>
        </w:r>
      </w:del>
      <w:ins w:id="8" w:author="Randy L. Swaty" w:date="2020-07-13T10:28:00Z">
        <w:r w:rsidR="007960A4">
          <w:rPr>
            <w:b/>
          </w:rPr>
          <w:t xml:space="preserve">in the </w:t>
        </w:r>
      </w:ins>
      <w:del w:id="9" w:author="Randy L. Swaty" w:date="2020-07-13T10:28:00Z">
        <w:r w:rsidDel="007960A4">
          <w:rPr>
            <w:b/>
          </w:rPr>
          <w:delText xml:space="preserve"> </w:delText>
        </w:r>
      </w:del>
      <w:r>
        <w:rPr>
          <w:b/>
        </w:rPr>
        <w:t>Michigamme Highlands</w:t>
      </w:r>
      <w:ins w:id="10" w:author="Randy L. Swaty" w:date="2020-07-13T10:28:00Z">
        <w:r w:rsidR="007960A4">
          <w:rPr>
            <w:b/>
          </w:rPr>
          <w:t xml:space="preserve"> ecoregion of the Upper Peninsula of Michigan</w:t>
        </w:r>
      </w:ins>
      <w:r>
        <w:rPr>
          <w:b/>
        </w:rPr>
        <w:t>?</w:t>
      </w:r>
      <w:r>
        <w:t xml:space="preserve"> </w:t>
      </w:r>
      <w:ins w:id="11" w:author="Randy L. Swaty" w:date="2020-07-13T10:28:00Z">
        <w:r w:rsidR="007960A4">
          <w:t xml:space="preserve">  This information will serve as background for future conservation efforts in the area.</w:t>
        </w:r>
      </w:ins>
    </w:p>
    <w:p w:rsidR="007960A4" w:rsidRDefault="007960A4">
      <w:pPr>
        <w:pStyle w:val="FirstParagraph"/>
        <w:rPr>
          <w:ins w:id="12" w:author="Randy L. Swaty" w:date="2020-07-13T10:27:00Z"/>
        </w:rPr>
      </w:pPr>
    </w:p>
    <w:p w:rsidR="00A10FEC" w:rsidRDefault="0029725D">
      <w:pPr>
        <w:pStyle w:val="FirstParagraph"/>
      </w:pPr>
      <w:del w:id="13" w:author="Randy L. Swaty" w:date="2020-07-13T10:29:00Z">
        <w:r w:rsidDel="007960A4">
          <w:delText>The data examined, provided by Randy Swaty, include over 90,000 rows and were formed by combining:</w:delText>
        </w:r>
      </w:del>
      <w:ins w:id="14" w:author="Randy L. Swaty" w:date="2020-07-13T10:29:00Z">
        <w:r w:rsidR="007960A4">
          <w:t>We used data from the LANDFIRE program</w:t>
        </w:r>
      </w:ins>
      <w:ins w:id="15" w:author="Randy L. Swaty" w:date="2020-07-13T10:33:00Z">
        <w:r w:rsidR="007960A4">
          <w:t>:</w:t>
        </w:r>
      </w:ins>
    </w:p>
    <w:p w:rsidR="00A10FEC" w:rsidRDefault="0029725D">
      <w:pPr>
        <w:pStyle w:val="Compact"/>
        <w:numPr>
          <w:ilvl w:val="0"/>
          <w:numId w:val="2"/>
        </w:numPr>
      </w:pPr>
      <w:r>
        <w:lastRenderedPageBreak/>
        <w:t>LANDFIRE ReMap (version 200), Existing Vegetation Cover, Height and Type (</w:t>
      </w:r>
      <w:del w:id="16" w:author="Randy L. Swaty" w:date="2020-07-13T10:31:00Z">
        <w:r w:rsidDel="007960A4">
          <w:delText>evc, evh and</w:delText>
        </w:r>
        <w:r w:rsidDel="007960A4">
          <w:delText xml:space="preserve"> evt</w:delText>
        </w:r>
      </w:del>
      <w:ins w:id="17" w:author="Randy L. Swaty" w:date="2020-07-13T10:31:00Z">
        <w:r w:rsidR="007960A4">
          <w:t>EVC, EVH and EVT</w:t>
        </w:r>
        <w:proofErr w:type="gramStart"/>
        <w:r w:rsidR="007960A4">
          <w:t xml:space="preserve">. </w:t>
        </w:r>
      </w:ins>
      <w:r>
        <w:t>)</w:t>
      </w:r>
      <w:proofErr w:type="gramEnd"/>
    </w:p>
    <w:p w:rsidR="00A10FEC" w:rsidRDefault="0029725D">
      <w:pPr>
        <w:pStyle w:val="Compact"/>
        <w:numPr>
          <w:ilvl w:val="0"/>
          <w:numId w:val="2"/>
        </w:numPr>
      </w:pPr>
      <w:r>
        <w:t>LANDFIRE 2012 (version 130) Biophysical Settings</w:t>
      </w:r>
      <w:ins w:id="18" w:author="Randy L. Swaty" w:date="2020-07-13T10:31:00Z">
        <w:r w:rsidR="007960A4">
          <w:t xml:space="preserve"> (</w:t>
        </w:r>
        <w:proofErr w:type="spellStart"/>
        <w:r w:rsidR="007960A4">
          <w:t>BpS</w:t>
        </w:r>
        <w:proofErr w:type="spellEnd"/>
        <w:r w:rsidR="007960A4">
          <w:t>)</w:t>
        </w:r>
      </w:ins>
    </w:p>
    <w:p w:rsidR="007960A4" w:rsidRDefault="0029725D" w:rsidP="007960A4">
      <w:pPr>
        <w:pStyle w:val="Compact"/>
        <w:numPr>
          <w:ilvl w:val="0"/>
          <w:numId w:val="2"/>
        </w:numPr>
        <w:rPr>
          <w:ins w:id="19" w:author="Randy L. Swaty" w:date="2020-07-13T10:32:00Z"/>
        </w:rPr>
      </w:pPr>
      <w:r>
        <w:t xml:space="preserve">Michigamme Highlands </w:t>
      </w:r>
      <w:ins w:id="20" w:author="Randy L. Swaty" w:date="2020-07-13T10:34:00Z">
        <w:r w:rsidR="007960A4">
          <w:t xml:space="preserve">boundary </w:t>
        </w:r>
      </w:ins>
      <w:del w:id="21" w:author="Randy L. Swaty" w:date="2020-07-13T10:34:00Z">
        <w:r w:rsidDel="007960A4">
          <w:delText xml:space="preserve">raster </w:delText>
        </w:r>
      </w:del>
      <w:r>
        <w:t>(</w:t>
      </w:r>
      <w:del w:id="22" w:author="Randy L. Swaty" w:date="2020-07-13T10:34:00Z">
        <w:r w:rsidDel="007960A4">
          <w:delText>converted from</w:delText>
        </w:r>
      </w:del>
      <w:r>
        <w:t xml:space="preserve"> polygon supplied by Emily Clegg)</w:t>
      </w:r>
    </w:p>
    <w:p w:rsidR="007960A4" w:rsidRDefault="007960A4" w:rsidP="007960A4">
      <w:pPr>
        <w:pStyle w:val="Compact"/>
        <w:rPr>
          <w:ins w:id="23" w:author="Randy L. Swaty" w:date="2020-07-13T10:33:00Z"/>
        </w:rPr>
      </w:pPr>
      <w:ins w:id="24" w:author="Randy L. Swaty" w:date="2020-07-13T10:32:00Z">
        <w:r>
          <w:t xml:space="preserve">More information on LANDFIRE and these datasets can be found at </w:t>
        </w:r>
        <w:r>
          <w:fldChar w:fldCharType="begin"/>
        </w:r>
        <w:r>
          <w:instrText xml:space="preserve"> HYPERLINK "http://www.landfire.gov" </w:instrText>
        </w:r>
        <w:r>
          <w:fldChar w:fldCharType="separate"/>
        </w:r>
        <w:r w:rsidRPr="00E160FF">
          <w:rPr>
            <w:rStyle w:val="Hyperlink"/>
          </w:rPr>
          <w:t>www.landfire.gov</w:t>
        </w:r>
        <w:r>
          <w:fldChar w:fldCharType="end"/>
        </w:r>
        <w:r>
          <w:t xml:space="preserve">. </w:t>
        </w:r>
      </w:ins>
    </w:p>
    <w:p w:rsidR="007960A4" w:rsidRDefault="007960A4" w:rsidP="007960A4">
      <w:pPr>
        <w:pStyle w:val="Compact"/>
        <w:rPr>
          <w:ins w:id="25" w:author="Randy L. Swaty" w:date="2020-07-13T10:33:00Z"/>
        </w:rPr>
      </w:pPr>
    </w:p>
    <w:p w:rsidR="007960A4" w:rsidRDefault="007960A4" w:rsidP="007960A4">
      <w:pPr>
        <w:pStyle w:val="Compact"/>
        <w:rPr>
          <w:ins w:id="26" w:author="Randy L. Swaty" w:date="2020-07-13T10:33:00Z"/>
        </w:rPr>
      </w:pPr>
      <w:ins w:id="27" w:author="Randy L. Swaty" w:date="2020-07-13T10:33:00Z">
        <w:r>
          <w:t xml:space="preserve">The LANDFIRE datasets were </w:t>
        </w:r>
      </w:ins>
      <w:ins w:id="28" w:author="Randy L. Swaty" w:date="2020-07-13T10:34:00Z">
        <w:r>
          <w:t>extracted to the Michigamme Highlands boundary in ArcGIS 10.3</w:t>
        </w:r>
      </w:ins>
      <w:ins w:id="29" w:author="Randy L. Swaty" w:date="2020-07-13T10:35:00Z">
        <w:r>
          <w:t xml:space="preserve"> (</w:t>
        </w:r>
        <w:r>
          <w:fldChar w:fldCharType="begin"/>
        </w:r>
        <w:r>
          <w:instrText xml:space="preserve"> HYPERLINK "https://www.esri.com/en-us/home" </w:instrText>
        </w:r>
        <w:r>
          <w:fldChar w:fldCharType="separate"/>
        </w:r>
        <w:r>
          <w:rPr>
            <w:rStyle w:val="Hyperlink"/>
          </w:rPr>
          <w:t>https://www.esri.com/en-us/home</w:t>
        </w:r>
        <w:r>
          <w:fldChar w:fldCharType="end"/>
        </w:r>
        <w:r>
          <w:t xml:space="preserve">) </w:t>
        </w:r>
      </w:ins>
      <w:ins w:id="30" w:author="Randy L. Swaty" w:date="2020-07-13T10:36:00Z">
        <w:r>
          <w:t>then performing a combine (Spatial Analyst toolbox)</w:t>
        </w:r>
        <w:r w:rsidR="00524A94">
          <w:t xml:space="preserve"> and joining in attributes (Join Field function).  </w:t>
        </w:r>
      </w:ins>
    </w:p>
    <w:p w:rsidR="007960A4" w:rsidRDefault="007960A4" w:rsidP="007960A4">
      <w:pPr>
        <w:pStyle w:val="Compact"/>
        <w:pPrChange w:id="31" w:author="Randy L. Swaty" w:date="2020-07-13T10:32:00Z">
          <w:pPr>
            <w:pStyle w:val="Compact"/>
            <w:numPr>
              <w:numId w:val="2"/>
            </w:numPr>
            <w:tabs>
              <w:tab w:val="num" w:pos="0"/>
            </w:tabs>
            <w:ind w:left="480" w:hanging="480"/>
          </w:pPr>
        </w:pPrChange>
      </w:pPr>
    </w:p>
    <w:p w:rsidR="00A10FEC" w:rsidRDefault="0029725D">
      <w:pPr>
        <w:pStyle w:val="FirstParagraph"/>
      </w:pPr>
      <w:del w:id="32" w:author="Randy L. Swaty" w:date="2020-07-13T10:50:00Z">
        <w:r w:rsidDel="00800745">
          <w:delText>This document</w:delText>
        </w:r>
      </w:del>
      <w:ins w:id="33" w:author="Randy L. Swaty" w:date="2020-07-13T10:50:00Z">
        <w:r w:rsidR="00800745">
          <w:t>Here we</w:t>
        </w:r>
      </w:ins>
      <w:r>
        <w:t>:</w:t>
      </w:r>
    </w:p>
    <w:p w:rsidR="00A10FEC" w:rsidRDefault="0029725D">
      <w:pPr>
        <w:pStyle w:val="Compact"/>
        <w:numPr>
          <w:ilvl w:val="0"/>
          <w:numId w:val="3"/>
        </w:numPr>
      </w:pPr>
      <w:bookmarkStart w:id="34" w:name="_GoBack"/>
      <w:r>
        <w:t>Provide</w:t>
      </w:r>
      <w:del w:id="35" w:author="Randy L. Swaty" w:date="2020-07-13T10:50:00Z">
        <w:r w:rsidDel="00800745">
          <w:delText>s</w:delText>
        </w:r>
      </w:del>
      <w:r>
        <w:t xml:space="preserve"> basic graphics and interpretations of the Michigamme Highlands </w:t>
      </w:r>
      <w:del w:id="36" w:author="Randy L. Swaty" w:date="2020-07-13T10:37:00Z">
        <w:r w:rsidDel="00524A94">
          <w:delText>by:</w:delText>
        </w:r>
      </w:del>
    </w:p>
    <w:p w:rsidR="00A10FEC" w:rsidRDefault="0029725D">
      <w:pPr>
        <w:pStyle w:val="Compact"/>
        <w:numPr>
          <w:ilvl w:val="0"/>
          <w:numId w:val="3"/>
        </w:numPr>
      </w:pPr>
      <w:r>
        <w:t>Compar</w:t>
      </w:r>
      <w:ins w:id="37" w:author="Randy L. Swaty" w:date="2020-07-13T10:38:00Z">
        <w:r w:rsidR="00524A94">
          <w:t>e</w:t>
        </w:r>
      </w:ins>
      <w:del w:id="38" w:author="Randy L. Swaty" w:date="2020-07-13T10:38:00Z">
        <w:r w:rsidDel="00524A94">
          <w:delText>ing</w:delText>
        </w:r>
      </w:del>
      <w:r>
        <w:t xml:space="preserve"> past and present acres </w:t>
      </w:r>
      <w:r>
        <w:t>per ecosystem</w:t>
      </w:r>
    </w:p>
    <w:p w:rsidR="00A10FEC" w:rsidDel="00800745" w:rsidRDefault="0029725D">
      <w:pPr>
        <w:pStyle w:val="Compact"/>
        <w:numPr>
          <w:ilvl w:val="0"/>
          <w:numId w:val="3"/>
        </w:numPr>
        <w:rPr>
          <w:del w:id="39" w:author="Randy L. Swaty" w:date="2020-07-13T10:47:00Z"/>
        </w:rPr>
      </w:pPr>
      <w:del w:id="40" w:author="Randy L. Swaty" w:date="2020-07-13T10:47:00Z">
        <w:r w:rsidDel="00800745">
          <w:delText>Identifying degraded lands</w:delText>
        </w:r>
      </w:del>
    </w:p>
    <w:p w:rsidR="00A10FEC" w:rsidRDefault="0029725D">
      <w:pPr>
        <w:pStyle w:val="Compact"/>
        <w:numPr>
          <w:ilvl w:val="0"/>
          <w:numId w:val="3"/>
        </w:numPr>
        <w:rPr>
          <w:ins w:id="41" w:author="Randy L. Swaty" w:date="2020-07-13T10:47:00Z"/>
        </w:rPr>
      </w:pPr>
      <w:r>
        <w:t>Summariz</w:t>
      </w:r>
      <w:del w:id="42" w:author="Randy L. Swaty" w:date="2020-07-13T10:50:00Z">
        <w:r w:rsidDel="00800745">
          <w:delText>ing</w:delText>
        </w:r>
      </w:del>
      <w:ins w:id="43" w:author="Randy L. Swaty" w:date="2020-07-13T10:50:00Z">
        <w:r w:rsidR="00800745">
          <w:t>e</w:t>
        </w:r>
      </w:ins>
      <w:r>
        <w:t xml:space="preserve"> conditions of existing cover</w:t>
      </w:r>
      <w:del w:id="44" w:author="Randy L. Swaty" w:date="2020-07-13T10:47:00Z">
        <w:r w:rsidDel="00800745">
          <w:delText>, height and type</w:delText>
        </w:r>
      </w:del>
      <w:ins w:id="45" w:author="Randy L. Swaty" w:date="2020-07-13T10:47:00Z">
        <w:r w:rsidR="00800745">
          <w:t xml:space="preserve"> and height for the 5 most </w:t>
        </w:r>
      </w:ins>
      <w:ins w:id="46" w:author="Randy L. Swaty" w:date="2020-07-13T10:48:00Z">
        <w:r w:rsidR="00800745">
          <w:t>prevalent</w:t>
        </w:r>
      </w:ins>
      <w:ins w:id="47" w:author="Randy L. Swaty" w:date="2020-07-13T10:47:00Z">
        <w:r w:rsidR="00800745">
          <w:t xml:space="preserve"> Existing Vegetation Types</w:t>
        </w:r>
      </w:ins>
    </w:p>
    <w:p w:rsidR="00800745" w:rsidRDefault="00800745" w:rsidP="00800745">
      <w:pPr>
        <w:pStyle w:val="Compact"/>
        <w:numPr>
          <w:ilvl w:val="0"/>
          <w:numId w:val="3"/>
        </w:numPr>
        <w:rPr>
          <w:ins w:id="48" w:author="Randy L. Swaty" w:date="2020-07-13T10:47:00Z"/>
        </w:rPr>
      </w:pPr>
      <w:ins w:id="49" w:author="Randy L. Swaty" w:date="2020-07-13T10:47:00Z">
        <w:r>
          <w:t>Highlight potentially degraded lands on Northern Hardwood sites</w:t>
        </w:r>
      </w:ins>
    </w:p>
    <w:bookmarkEnd w:id="34"/>
    <w:p w:rsidR="00800745" w:rsidRDefault="00800745" w:rsidP="00800745">
      <w:pPr>
        <w:pStyle w:val="Compact"/>
        <w:pPrChange w:id="50" w:author="Randy L. Swaty" w:date="2020-07-13T10:51:00Z">
          <w:pPr>
            <w:pStyle w:val="Compact"/>
            <w:numPr>
              <w:numId w:val="3"/>
            </w:numPr>
            <w:tabs>
              <w:tab w:val="num" w:pos="0"/>
            </w:tabs>
            <w:ind w:left="480" w:hanging="480"/>
          </w:pPr>
        </w:pPrChange>
      </w:pPr>
    </w:p>
    <w:p w:rsidR="00A10FEC" w:rsidRDefault="0029725D">
      <w:pPr>
        <w:pStyle w:val="FirstParagraph"/>
      </w:pPr>
      <w:r>
        <w:t xml:space="preserve">This document is an </w:t>
      </w:r>
      <w:r>
        <w:rPr>
          <w:b/>
        </w:rPr>
        <w:t>introductory</w:t>
      </w:r>
      <w:r>
        <w:t xml:space="preserve"> look at the Michigamme Highlands and </w:t>
      </w:r>
      <w:r>
        <w:rPr>
          <w:b/>
        </w:rPr>
        <w:t>not</w:t>
      </w:r>
      <w:r>
        <w:t xml:space="preserve"> an in-depth analysis of the area.</w:t>
      </w:r>
    </w:p>
    <w:p w:rsidR="00A10FEC" w:rsidRDefault="0029725D">
      <w:pPr>
        <w:pStyle w:val="BodyText"/>
      </w:pPr>
      <w:r>
        <w:rPr>
          <w:noProof/>
        </w:rPr>
        <w:drawing>
          <wp:inline distT="0" distB="0" distL="0" distR="0">
            <wp:extent cx="5334000" cy="39994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e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EC" w:rsidRDefault="0029725D">
      <w:pPr>
        <w:pStyle w:val="Heading1"/>
      </w:pPr>
      <w:bookmarkStart w:id="51" w:name="background-brief-definitions"/>
      <w:bookmarkStart w:id="52" w:name="_Toc45528395"/>
      <w:r>
        <w:lastRenderedPageBreak/>
        <w:t>Background &amp; Brief Definitions</w:t>
      </w:r>
      <w:bookmarkEnd w:id="51"/>
      <w:bookmarkEnd w:id="52"/>
    </w:p>
    <w:p w:rsidR="00A10FEC" w:rsidRDefault="0029725D">
      <w:pPr>
        <w:pStyle w:val="Heading2"/>
      </w:pPr>
      <w:bookmarkStart w:id="53" w:name="what-is-bps-evt"/>
      <w:bookmarkStart w:id="54" w:name="_Toc45528396"/>
      <w:r>
        <w:t>What is BPS? &amp; E</w:t>
      </w:r>
      <w:r>
        <w:t>VT?</w:t>
      </w:r>
      <w:bookmarkEnd w:id="53"/>
      <w:bookmarkEnd w:id="54"/>
    </w:p>
    <w:p w:rsidR="00A10FEC" w:rsidRDefault="0029725D">
      <w:pPr>
        <w:pStyle w:val="FirstParagraph"/>
      </w:pPr>
      <w:r>
        <w:t>Please consult the brief definitions below before embarking onto the data visualizations. It is important to understand some key terms when analyzing the data for the MH.</w:t>
      </w:r>
    </w:p>
    <w:p w:rsidR="00A10FEC" w:rsidRDefault="0029725D">
      <w:pPr>
        <w:pStyle w:val="BodyText"/>
      </w:pPr>
      <w:r>
        <w:t>BPS = Biophysical Settings - Historic</w:t>
      </w:r>
    </w:p>
    <w:p w:rsidR="00A10FEC" w:rsidRDefault="0029725D">
      <w:pPr>
        <w:pStyle w:val="BodyText"/>
      </w:pPr>
      <w:r>
        <w:t>BPS stands for Biophysical Settings. BPS da</w:t>
      </w:r>
      <w:r>
        <w:t>ta is what vegetation historically dominated landscapes prior to Euro-American settlement - the ecosystems that were once in a given area. This is estimated accoridng to LANDFIRE.GOV by “the current biophysical environment and an approximation of the histo</w:t>
      </w:r>
      <w:r>
        <w:t>rical disturbance regime”.</w:t>
      </w:r>
    </w:p>
    <w:p w:rsidR="00A10FEC" w:rsidRDefault="0029725D">
      <w:pPr>
        <w:pStyle w:val="BodyText"/>
      </w:pPr>
      <w:r>
        <w:t>EVT = Existing Vegetation Type - Current</w:t>
      </w:r>
    </w:p>
    <w:p w:rsidR="00A10FEC" w:rsidRDefault="0029725D">
      <w:pPr>
        <w:pStyle w:val="BodyText"/>
      </w:pPr>
      <w:r>
        <w:t>EVT stands for Existing Vegetation Type and includes “the current distribution of the terrestrial ecological systems classification” (LANDFIRE). EVT data is from 2016 and represents curren</w:t>
      </w:r>
      <w:r>
        <w:t>t ecosystems.</w:t>
      </w:r>
    </w:p>
    <w:p w:rsidR="00A10FEC" w:rsidRDefault="0029725D">
      <w:pPr>
        <w:pStyle w:val="BodyText"/>
      </w:pPr>
      <w:r>
        <w:rPr>
          <w:b/>
        </w:rPr>
        <w:t>BPS = Historic, EVT = Current</w:t>
      </w:r>
      <w:r>
        <w:t>. The remainder of this document will use “Historic” and “Current” as the main means of referencing these data.</w:t>
      </w:r>
    </w:p>
    <w:p w:rsidR="00A10FEC" w:rsidRDefault="0029725D">
      <w:pPr>
        <w:pStyle w:val="Heading2"/>
      </w:pPr>
      <w:bookmarkStart w:id="55" w:name="group-names-and-names"/>
      <w:bookmarkStart w:id="56" w:name="_Toc45528397"/>
      <w:r>
        <w:t>Group Names and Names</w:t>
      </w:r>
      <w:bookmarkEnd w:id="55"/>
      <w:bookmarkEnd w:id="56"/>
    </w:p>
    <w:p w:rsidR="00A10FEC" w:rsidRDefault="0029725D">
      <w:pPr>
        <w:pStyle w:val="FirstParagraph"/>
      </w:pPr>
      <w:r>
        <w:t xml:space="preserve">The data include both “Group Names” and “Names”. “Names” </w:t>
      </w:r>
      <w:r>
        <w:t>have more specified ecosystem types such as:</w:t>
      </w:r>
    </w:p>
    <w:p w:rsidR="00A10FEC" w:rsidRDefault="0029725D">
      <w:pPr>
        <w:pStyle w:val="Compact"/>
        <w:numPr>
          <w:ilvl w:val="0"/>
          <w:numId w:val="4"/>
        </w:numPr>
      </w:pPr>
      <w:r>
        <w:t>“Laurentian Jack Pine-Red Pine Forest”</w:t>
      </w:r>
      <w:r>
        <w:br/>
      </w:r>
    </w:p>
    <w:p w:rsidR="00A10FEC" w:rsidRDefault="0029725D">
      <w:pPr>
        <w:pStyle w:val="Compact"/>
        <w:numPr>
          <w:ilvl w:val="0"/>
          <w:numId w:val="4"/>
        </w:numPr>
      </w:pPr>
      <w:r>
        <w:t>“Laurentian-Acadian Sub-boreal Mesic Balsam Fir-Spruce Forest”</w:t>
      </w:r>
    </w:p>
    <w:p w:rsidR="00A10FEC" w:rsidRDefault="0029725D">
      <w:pPr>
        <w:pStyle w:val="Compact"/>
        <w:numPr>
          <w:ilvl w:val="0"/>
          <w:numId w:val="4"/>
        </w:numPr>
      </w:pPr>
      <w:r>
        <w:t>“Northeastern North American Temperate Forest Plantation”</w:t>
      </w:r>
    </w:p>
    <w:p w:rsidR="00A10FEC" w:rsidRDefault="0029725D">
      <w:pPr>
        <w:pStyle w:val="Compact"/>
        <w:numPr>
          <w:ilvl w:val="0"/>
          <w:numId w:val="4"/>
        </w:numPr>
      </w:pPr>
      <w:r>
        <w:t>Etc.</w:t>
      </w:r>
    </w:p>
    <w:p w:rsidR="00A10FEC" w:rsidRDefault="0029725D">
      <w:pPr>
        <w:pStyle w:val="FirstParagraph"/>
      </w:pPr>
      <w:r>
        <w:t>This means, for example, that two groups that</w:t>
      </w:r>
      <w:r>
        <w:t xml:space="preserve"> are both Hardwoods may have different names given to them, making looking at the bigger picture of ecosystem types and change over time difficult.</w:t>
      </w:r>
    </w:p>
    <w:p w:rsidR="00A10FEC" w:rsidRDefault="0029725D">
      <w:pPr>
        <w:pStyle w:val="BodyText"/>
      </w:pPr>
      <w:r>
        <w:t>As a result, “Group Names” are also assigned to the data, allowing larger-scale comparisons of all “Hardwood</w:t>
      </w:r>
      <w:r>
        <w:t>s”, “Conifer”, “Riparian”, etc.</w:t>
      </w:r>
    </w:p>
    <w:p w:rsidR="00A10FEC" w:rsidRDefault="0029725D">
      <w:pPr>
        <w:pStyle w:val="BodyText"/>
      </w:pPr>
      <w:r>
        <w:rPr>
          <w:b/>
        </w:rPr>
        <w:t>Group Names = Overall Ecosystem Type, Names = Specified Ecosystem</w:t>
      </w:r>
    </w:p>
    <w:p w:rsidR="00A10FEC" w:rsidRDefault="0029725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299898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cCormickWildernes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EC" w:rsidRDefault="0029725D">
      <w:pPr>
        <w:pStyle w:val="BodyText"/>
      </w:pPr>
      <w:r>
        <w:t>The remainder of this document contains different data visualizations using the data from both BPS and EVT ecosystems. Descriptions are provided to give context and interpretation of each graph.</w:t>
      </w:r>
    </w:p>
    <w:p w:rsidR="00A10FEC" w:rsidRDefault="0029725D">
      <w:pPr>
        <w:pStyle w:val="Heading1"/>
      </w:pPr>
      <w:bookmarkStart w:id="57" w:name="bigger-picture-group-names"/>
      <w:bookmarkStart w:id="58" w:name="_Toc45528398"/>
      <w:r>
        <w:t>Bigger Picture: Group Names</w:t>
      </w:r>
      <w:bookmarkEnd w:id="57"/>
      <w:bookmarkEnd w:id="58"/>
    </w:p>
    <w:p w:rsidR="00A10FEC" w:rsidRDefault="0029725D">
      <w:pPr>
        <w:pStyle w:val="Heading2"/>
      </w:pPr>
      <w:bookmarkStart w:id="59" w:name="historical-group-names"/>
      <w:bookmarkStart w:id="60" w:name="_Toc45528399"/>
      <w:r>
        <w:t>Historical Group Names</w:t>
      </w:r>
      <w:bookmarkEnd w:id="59"/>
      <w:bookmarkEnd w:id="60"/>
    </w:p>
    <w:p w:rsidR="00A10FEC" w:rsidRDefault="0029725D">
      <w:pPr>
        <w:pStyle w:val="FirstParagraph"/>
      </w:pPr>
      <w:r>
        <w:t>First, let</w:t>
      </w:r>
      <w:r>
        <w:t xml:space="preserve">’s start with looking how </w:t>
      </w:r>
      <w:r>
        <w:rPr>
          <w:b/>
        </w:rPr>
        <w:t>group ecosystems</w:t>
      </w:r>
      <w:r>
        <w:t xml:space="preserve"> have changed over time.</w:t>
      </w:r>
    </w:p>
    <w:p w:rsidR="00A10FEC" w:rsidRDefault="0029725D">
      <w:pPr>
        <w:pStyle w:val="BodyText"/>
      </w:pPr>
      <w:r>
        <w:t>Using BPS data, the four most common historic ecosystems (Group Names) in the MH were:</w:t>
      </w:r>
    </w:p>
    <w:p w:rsidR="00A10FEC" w:rsidRDefault="0029725D">
      <w:pPr>
        <w:pStyle w:val="Compact"/>
        <w:numPr>
          <w:ilvl w:val="0"/>
          <w:numId w:val="5"/>
        </w:numPr>
      </w:pPr>
      <w:r>
        <w:t>Hardwood</w:t>
      </w:r>
    </w:p>
    <w:p w:rsidR="00A10FEC" w:rsidRDefault="0029725D">
      <w:pPr>
        <w:pStyle w:val="Compact"/>
        <w:numPr>
          <w:ilvl w:val="0"/>
          <w:numId w:val="5"/>
        </w:numPr>
      </w:pPr>
      <w:r>
        <w:t>Riparian</w:t>
      </w:r>
    </w:p>
    <w:p w:rsidR="00A10FEC" w:rsidRDefault="0029725D">
      <w:pPr>
        <w:pStyle w:val="Compact"/>
        <w:numPr>
          <w:ilvl w:val="0"/>
          <w:numId w:val="5"/>
        </w:numPr>
      </w:pPr>
      <w:r>
        <w:t>Conifer</w:t>
      </w:r>
    </w:p>
    <w:p w:rsidR="00A10FEC" w:rsidRDefault="0029725D">
      <w:pPr>
        <w:pStyle w:val="Compact"/>
        <w:numPr>
          <w:ilvl w:val="0"/>
          <w:numId w:val="5"/>
        </w:numPr>
      </w:pPr>
      <w:r>
        <w:t>Hardwood-Conifer</w:t>
      </w:r>
    </w:p>
    <w:p w:rsidR="00A10FEC" w:rsidRDefault="0029725D">
      <w:pPr>
        <w:pStyle w:val="FirstParagraph"/>
      </w:pPr>
      <w:r>
        <w:t>Hardwoods occupied just under half, 47.9%, of the area. (Op</w:t>
      </w:r>
      <w:r>
        <w:t>en Water was removed from the groups as well as Barren-Rock/Sand/Clay which occupied half of one percent of the historic area).</w:t>
      </w:r>
    </w:p>
    <w:p w:rsidR="00A10FEC" w:rsidRDefault="00A10FEC">
      <w:pPr>
        <w:pStyle w:val="BodyText"/>
      </w:pPr>
    </w:p>
    <w:p w:rsidR="00A10FEC" w:rsidRDefault="0029725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EC" w:rsidRDefault="0029725D">
      <w:pPr>
        <w:pStyle w:val="Heading2"/>
      </w:pPr>
      <w:bookmarkStart w:id="61" w:name="current-group-names"/>
      <w:bookmarkStart w:id="62" w:name="_Toc45528400"/>
      <w:r>
        <w:t>Current Group Names</w:t>
      </w:r>
      <w:bookmarkEnd w:id="61"/>
      <w:bookmarkEnd w:id="62"/>
    </w:p>
    <w:p w:rsidR="00A10FEC" w:rsidRDefault="0029725D">
      <w:pPr>
        <w:pStyle w:val="FirstParagraph"/>
      </w:pPr>
      <w:r>
        <w:t>Next, looking at the current (EVT) Group Names of the Michigamme Highlands:</w:t>
      </w:r>
    </w:p>
    <w:p w:rsidR="00A10FEC" w:rsidRDefault="0029725D">
      <w:pPr>
        <w:pStyle w:val="BodyText"/>
      </w:pPr>
      <w:r>
        <w:t>There are several more ecosys</w:t>
      </w:r>
      <w:r>
        <w:t>tems currently represented in the Michigamme Highlands compared to the BPS data, even at the group level. The majority of the MH are still hardwood, represented by the “Yellow Birch-Sugar Maple Forest” with over 330,000 acres (44%) in this group.</w:t>
      </w:r>
    </w:p>
    <w:p w:rsidR="00A10FEC" w:rsidRDefault="0029725D">
      <w:pPr>
        <w:pStyle w:val="BodyText"/>
      </w:pPr>
      <w:r>
        <w:t>Any ecosy</w:t>
      </w:r>
      <w:r>
        <w:t>stem &lt;2% of the total acreage was omitted from the following graph.</w:t>
      </w:r>
    </w:p>
    <w:p w:rsidR="00A10FEC" w:rsidRDefault="0029725D">
      <w:pPr>
        <w:pStyle w:val="BodyText"/>
      </w:pPr>
      <w:r>
        <w:t>Compared to total acres, there is a relatively small percentage (5.3%) of developed land, and minimal (0.08%) Agriculture.</w:t>
      </w:r>
    </w:p>
    <w:p w:rsidR="00A10FEC" w:rsidRDefault="0029725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3200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EC" w:rsidRDefault="0029725D">
      <w:pPr>
        <w:pStyle w:val="Heading2"/>
      </w:pPr>
      <w:bookmarkStart w:id="63" w:name="group-names-recap"/>
      <w:bookmarkStart w:id="64" w:name="_Toc45528401"/>
      <w:r>
        <w:t>Group Names Recap</w:t>
      </w:r>
      <w:bookmarkEnd w:id="63"/>
      <w:bookmarkEnd w:id="64"/>
    </w:p>
    <w:p w:rsidR="00A10FEC" w:rsidRDefault="0029725D">
      <w:pPr>
        <w:pStyle w:val="Compact"/>
        <w:numPr>
          <w:ilvl w:val="0"/>
          <w:numId w:val="6"/>
        </w:numPr>
      </w:pPr>
      <w:r>
        <w:t>Hardwoods used to and still compose a significant acreage of the area.</w:t>
      </w:r>
    </w:p>
    <w:p w:rsidR="00A10FEC" w:rsidRDefault="0029725D">
      <w:pPr>
        <w:pStyle w:val="Compact"/>
        <w:numPr>
          <w:ilvl w:val="0"/>
          <w:numId w:val="6"/>
        </w:numPr>
      </w:pPr>
      <w:r>
        <w:t>Currently, there are few (&lt;2% each) degraded group ecosystems such as plantations, agriculture, strip-mining, etc.</w:t>
      </w:r>
    </w:p>
    <w:p w:rsidR="00A10FEC" w:rsidRDefault="0029725D">
      <w:pPr>
        <w:pStyle w:val="Compact"/>
        <w:numPr>
          <w:ilvl w:val="0"/>
          <w:numId w:val="6"/>
        </w:numPr>
      </w:pPr>
      <w:r>
        <w:t>Though there is not much degredation, development is the 5th most comm</w:t>
      </w:r>
      <w:r>
        <w:t>on group ecosystem in the MH today.</w:t>
      </w:r>
    </w:p>
    <w:p w:rsidR="00A10FEC" w:rsidRDefault="0029725D">
      <w:pPr>
        <w:pStyle w:val="Heading1"/>
      </w:pPr>
      <w:bookmarkStart w:id="65" w:name="more-detailed-ecosystem-names"/>
      <w:bookmarkStart w:id="66" w:name="_Toc45528402"/>
      <w:r>
        <w:t>More Detailed: Ecosystem Names</w:t>
      </w:r>
      <w:bookmarkEnd w:id="65"/>
      <w:bookmarkEnd w:id="66"/>
    </w:p>
    <w:p w:rsidR="00A10FEC" w:rsidRDefault="0029725D">
      <w:pPr>
        <w:pStyle w:val="FirstParagraph"/>
      </w:pPr>
      <w:r>
        <w:t xml:space="preserve">Now, let’s focus in on more specific </w:t>
      </w:r>
      <w:r>
        <w:rPr>
          <w:b/>
        </w:rPr>
        <w:t>ecosystem names</w:t>
      </w:r>
      <w:r>
        <w:t xml:space="preserve"> historically and currently in the MH.</w:t>
      </w:r>
    </w:p>
    <w:p w:rsidR="00A10FEC" w:rsidRDefault="0029725D">
      <w:pPr>
        <w:pStyle w:val="Heading2"/>
      </w:pPr>
      <w:bookmarkStart w:id="67" w:name="historical-ecosystem-names"/>
      <w:bookmarkStart w:id="68" w:name="_Toc45528403"/>
      <w:r>
        <w:t>Historical Ecosystem Names</w:t>
      </w:r>
      <w:bookmarkEnd w:id="67"/>
      <w:bookmarkEnd w:id="68"/>
    </w:p>
    <w:p w:rsidR="00A10FEC" w:rsidRDefault="0029725D">
      <w:pPr>
        <w:pStyle w:val="FirstParagraph"/>
      </w:pPr>
      <w:r>
        <w:t>Historically, hardwoods made up a significant portion (59.6%) of the Mi</w:t>
      </w:r>
      <w:r>
        <w:t>chigamme Highlands, with Laurentian-Acadian Northern Hardwoods, Northern Hardwoods - Hemlock, and Pine-Hemlock-Hardwood forest being the top three named ecosystems.</w:t>
      </w:r>
    </w:p>
    <w:p w:rsidR="00A10FEC" w:rsidRDefault="0029725D">
      <w:pPr>
        <w:pStyle w:val="BodyText"/>
      </w:pPr>
      <w:r>
        <w:t>Any ecosystem name &lt;2% of the total acreage was omitted from the following graph.</w:t>
      </w:r>
    </w:p>
    <w:p w:rsidR="00A10FEC" w:rsidRDefault="0029725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3200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EC" w:rsidRDefault="0029725D">
      <w:pPr>
        <w:pStyle w:val="Heading2"/>
      </w:pPr>
      <w:bookmarkStart w:id="69" w:name="current-ecosystem-names"/>
      <w:bookmarkStart w:id="70" w:name="_Toc45528404"/>
      <w:r>
        <w:t>Current</w:t>
      </w:r>
      <w:r>
        <w:t xml:space="preserve"> Ecosystem Names</w:t>
      </w:r>
      <w:bookmarkEnd w:id="69"/>
      <w:bookmarkEnd w:id="70"/>
    </w:p>
    <w:p w:rsidR="00A10FEC" w:rsidRDefault="0029725D">
      <w:pPr>
        <w:pStyle w:val="FirstParagraph"/>
      </w:pPr>
      <w:r>
        <w:t>There are 75 named ecosystems for the current (EVT) data of the Michigamme Highlands. However, all ecosystems beyond the top 9 compose less than 2% each of the MH, so have been omitted from the graph.</w:t>
      </w:r>
    </w:p>
    <w:p w:rsidR="00A10FEC" w:rsidRDefault="0029725D">
      <w:pPr>
        <w:pStyle w:val="BodyText"/>
      </w:pPr>
      <w:r>
        <w:t>This final histogram shows the top nin</w:t>
      </w:r>
      <w:r>
        <w:t>e current ecosystem names in the MH. Any ecosystem name &lt;2% of the total acreage was omitted from the following graph.</w:t>
      </w:r>
    </w:p>
    <w:p w:rsidR="00A10FEC" w:rsidRDefault="0029725D">
      <w:pPr>
        <w:pStyle w:val="BodyText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EC" w:rsidRDefault="0029725D">
      <w:pPr>
        <w:pStyle w:val="Heading2"/>
      </w:pPr>
      <w:bookmarkStart w:id="71" w:name="ecosystem-names-recap"/>
      <w:bookmarkStart w:id="72" w:name="_Toc45528405"/>
      <w:r>
        <w:lastRenderedPageBreak/>
        <w:t>Ecosystem Names Recap</w:t>
      </w:r>
      <w:bookmarkEnd w:id="71"/>
      <w:bookmarkEnd w:id="72"/>
    </w:p>
    <w:p w:rsidR="00A10FEC" w:rsidRDefault="0029725D">
      <w:pPr>
        <w:pStyle w:val="FirstParagraph"/>
      </w:pPr>
      <w:r>
        <w:t>Looking at more specified ecosystem names, the top ecosystem of Laurentian-Acadian Northern Hardwoods Forest is t</w:t>
      </w:r>
      <w:r>
        <w:t>he same for both historic and current ecosystems. From there however, there are some siginificant differences in what ecosytems are present today.</w:t>
      </w:r>
    </w:p>
    <w:p w:rsidR="00A10FEC" w:rsidRDefault="0029725D">
      <w:pPr>
        <w:pStyle w:val="BodyText"/>
      </w:pPr>
      <w:r>
        <w:t>There are less conifer &amp; hemlock ecosystems than historically present, and there are more aspen/birch ecosyst</w:t>
      </w:r>
      <w:r>
        <w:t>ems now (primary successional species) compared to historically. Developed roads make it into the top 9 ecosystems composing 2.1% of the Michigamme Highlands.</w:t>
      </w:r>
    </w:p>
    <w:p w:rsidR="00A10FEC" w:rsidRDefault="0029725D">
      <w:pPr>
        <w:pStyle w:val="BodyText"/>
      </w:pPr>
      <w:r>
        <w:t>Peatlands compose less than 2% of the MH where historically they were fourth most prevalant ecosy</w:t>
      </w:r>
      <w:r>
        <w:t>stem.</w:t>
      </w:r>
    </w:p>
    <w:p w:rsidR="00A10FEC" w:rsidRDefault="0029725D">
      <w:pPr>
        <w:pStyle w:val="BodyText"/>
      </w:pPr>
      <w:r>
        <w:t>Development, recently logged areas, mining, agriculture, and other modern-day disturbances compose less than 2% of the MH each, but are present in the MH today.</w:t>
      </w:r>
    </w:p>
    <w:p w:rsidR="00A10FEC" w:rsidRDefault="0029725D">
      <w:pPr>
        <w:pStyle w:val="Heading1"/>
      </w:pPr>
      <w:bookmarkStart w:id="73" w:name="existing-vegetation-height-cover"/>
      <w:bookmarkStart w:id="74" w:name="_Toc45528406"/>
      <w:r>
        <w:t>Existing Vegetation Height &amp; Cover</w:t>
      </w:r>
      <w:bookmarkEnd w:id="73"/>
      <w:bookmarkEnd w:id="74"/>
    </w:p>
    <w:p w:rsidR="00A10FEC" w:rsidRDefault="0029725D">
      <w:pPr>
        <w:pStyle w:val="FirstParagraph"/>
      </w:pPr>
      <w:r>
        <w:t>The last components of the Michigamme Highlands we wil</w:t>
      </w:r>
      <w:r>
        <w:t>l look at in this document are existing vegetation height and existing vegetation cover. These data are provided by the LANDFIRE database.</w:t>
      </w:r>
    </w:p>
    <w:p w:rsidR="00A10FEC" w:rsidRDefault="0029725D">
      <w:pPr>
        <w:pStyle w:val="Heading2"/>
      </w:pPr>
      <w:bookmarkStart w:id="75" w:name="how-to-read-a-heatmap"/>
      <w:bookmarkStart w:id="76" w:name="_Toc45528407"/>
      <w:r>
        <w:t>How to read a Heatmap</w:t>
      </w:r>
      <w:bookmarkEnd w:id="75"/>
      <w:bookmarkEnd w:id="76"/>
    </w:p>
    <w:p w:rsidR="00A10FEC" w:rsidRDefault="0029725D">
      <w:pPr>
        <w:pStyle w:val="FirstParagraph"/>
      </w:pPr>
      <w:r>
        <w:t>For looking at EVC &amp; EVH, we decided to create “heatmaps”. They combine color intensity and loc</w:t>
      </w:r>
      <w:r>
        <w:t>ation on the x-axis to represent data.</w:t>
      </w:r>
    </w:p>
    <w:p w:rsidR="00A10FEC" w:rsidRDefault="0029725D">
      <w:pPr>
        <w:pStyle w:val="BodyText"/>
      </w:pPr>
      <w:r>
        <w:t>The more intense the color/shade in the heatmap, the more prevalant that component of the map (cover or height). So a dark green bar for tree canopy indicates a higher occurance (percentage) of that particular percent</w:t>
      </w:r>
      <w:r>
        <w:t>age of canopy cover.</w:t>
      </w:r>
    </w:p>
    <w:p w:rsidR="00A10FEC" w:rsidRDefault="0029725D">
      <w:pPr>
        <w:pStyle w:val="BodyText"/>
      </w:pPr>
      <w:r>
        <w:t>Each ecosystem comprises “100%” of the canopy cover percentage, so each ecosystem is looked at individually.</w:t>
      </w:r>
    </w:p>
    <w:p w:rsidR="00A10FEC" w:rsidRDefault="0029725D">
      <w:pPr>
        <w:pStyle w:val="Heading2"/>
      </w:pPr>
      <w:bookmarkStart w:id="77" w:name="existing-vegetation-cover-evc"/>
      <w:bookmarkStart w:id="78" w:name="_Toc45528408"/>
      <w:r>
        <w:lastRenderedPageBreak/>
        <w:t>Existing Vegetation Cover (EVC)</w:t>
      </w:r>
      <w:bookmarkEnd w:id="77"/>
      <w:bookmarkEnd w:id="78"/>
    </w:p>
    <w:p w:rsidR="00A10FEC" w:rsidRDefault="0029725D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EC" w:rsidRDefault="0029725D">
      <w:pPr>
        <w:pStyle w:val="BodyText"/>
      </w:pPr>
      <w:r>
        <w:t>Upon looking at EVC, you can see that Northern Hardwoods Forests have a higher percentage of canopy cover compared the other ecosystems. Conifer Acidic swamp and Treed Poor Fens have the lowest percentage of canopy cover.</w:t>
      </w:r>
    </w:p>
    <w:p w:rsidR="00A10FEC" w:rsidRDefault="0029725D">
      <w:pPr>
        <w:pStyle w:val="BodyText"/>
      </w:pPr>
      <w:r>
        <w:t xml:space="preserve">Most of the ecosystems’ “average” </w:t>
      </w:r>
      <w:r>
        <w:t>canopy cover is in the middle of their percentage range, while Northern Hardwoods tend towards the upper end of their percentage range.</w:t>
      </w:r>
    </w:p>
    <w:p w:rsidR="00A10FEC" w:rsidRDefault="0029725D">
      <w:pPr>
        <w:pStyle w:val="Heading2"/>
      </w:pPr>
      <w:bookmarkStart w:id="79" w:name="existing-vegetation-height-evh"/>
      <w:bookmarkStart w:id="80" w:name="_Toc45528409"/>
      <w:r>
        <w:lastRenderedPageBreak/>
        <w:t>Existing Vegetation Height (EVH)</w:t>
      </w:r>
      <w:bookmarkEnd w:id="79"/>
      <w:bookmarkEnd w:id="80"/>
    </w:p>
    <w:p w:rsidR="00A10FEC" w:rsidRDefault="0029725D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EC" w:rsidRDefault="0029725D">
      <w:pPr>
        <w:pStyle w:val="BodyText"/>
      </w:pPr>
      <w:r>
        <w:t>Northern Hardwoods have the tallest canopy, and Conifer Acidic Swamp and Treed Poor F</w:t>
      </w:r>
      <w:r>
        <w:t>en have the shortest.</w:t>
      </w:r>
    </w:p>
    <w:p w:rsidR="00A10FEC" w:rsidRDefault="0029725D">
      <w:pPr>
        <w:pStyle w:val="BodyText"/>
      </w:pPr>
      <w:r>
        <w:t>Pine-Hemlock Forests have a distinct 25% of their canopy around 18-19 meters, while the rest of the ecosystems tend to have most of their canopy height in the center of their range.</w:t>
      </w:r>
    </w:p>
    <w:p w:rsidR="00A10FEC" w:rsidRDefault="0029725D">
      <w:pPr>
        <w:pStyle w:val="Heading1"/>
      </w:pPr>
      <w:bookmarkStart w:id="81" w:name="conclusions"/>
      <w:bookmarkStart w:id="82" w:name="_Toc45528410"/>
      <w:r>
        <w:t>Conclusions</w:t>
      </w:r>
      <w:bookmarkEnd w:id="81"/>
      <w:bookmarkEnd w:id="82"/>
    </w:p>
    <w:p w:rsidR="00A10FEC" w:rsidRDefault="0029725D">
      <w:pPr>
        <w:pStyle w:val="FirstParagraph"/>
      </w:pPr>
      <w:r>
        <w:t>The Michigamme Highlands are diverse wih</w:t>
      </w:r>
      <w:r>
        <w:t>t varying ecosystem types throughout.</w:t>
      </w:r>
    </w:p>
    <w:p w:rsidR="00A10FEC" w:rsidRDefault="0029725D">
      <w:pPr>
        <w:pStyle w:val="BodyText"/>
      </w:pPr>
      <w:r>
        <w:t>The end.</w:t>
      </w:r>
    </w:p>
    <w:sectPr w:rsidR="00A10F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9725D">
      <w:pPr>
        <w:spacing w:after="0"/>
      </w:pPr>
      <w:r>
        <w:separator/>
      </w:r>
    </w:p>
  </w:endnote>
  <w:endnote w:type="continuationSeparator" w:id="0">
    <w:p w:rsidR="00000000" w:rsidRDefault="00297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FEC" w:rsidRDefault="0029725D">
      <w:r>
        <w:separator/>
      </w:r>
    </w:p>
  </w:footnote>
  <w:footnote w:type="continuationSeparator" w:id="0">
    <w:p w:rsidR="00A10FEC" w:rsidRDefault="00297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852A6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4C038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ndy L. Swaty">
    <w15:presenceInfo w15:providerId="AD" w15:userId="S::rswaty@TNC.ORG::d0e7f8b8-690d-4238-b5af-c901ac01b0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9725D"/>
    <w:rsid w:val="004E29B3"/>
    <w:rsid w:val="00524A94"/>
    <w:rsid w:val="00590D07"/>
    <w:rsid w:val="00784D58"/>
    <w:rsid w:val="007960A4"/>
    <w:rsid w:val="00800745"/>
    <w:rsid w:val="008D6863"/>
    <w:rsid w:val="00A10FE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3081D"/>
  <w15:docId w15:val="{8CF1993D-2F82-421B-96CC-B8769109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960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60A4"/>
    <w:pPr>
      <w:spacing w:after="100"/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796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960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6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1444</Words>
  <Characters>8235</Characters>
  <Application>Microsoft Office Word</Application>
  <DocSecurity>4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Michigame Highlands Exploration</vt:lpstr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Michigame Highlands Exploration</dc:title>
  <dc:creator>Laura Slavsky - Conservation Data Lab</dc:creator>
  <cp:keywords/>
  <cp:lastModifiedBy>Randy L. Swaty</cp:lastModifiedBy>
  <cp:revision>2</cp:revision>
  <dcterms:created xsi:type="dcterms:W3CDTF">2020-07-13T15:22:00Z</dcterms:created>
  <dcterms:modified xsi:type="dcterms:W3CDTF">2020-07-13T15:22:00Z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_folding">
    <vt:lpwstr>hide</vt:lpwstr>
  </property>
  <property fmtid="{D5CDD505-2E9C-101B-9397-08002B2CF9AE}" pid="3" name="date">
    <vt:lpwstr>4/20/2020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